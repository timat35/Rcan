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31F" w:rsidRPr="00B43761" w:rsidRDefault="00D4531F">
      <w:pPr>
        <w:rPr>
          <w:rFonts w:ascii="Lucida Console" w:eastAsia="Times New Roman" w:hAnsi="Lucida Console" w:cs="Courier New"/>
          <w:color w:val="FF628C"/>
          <w:sz w:val="28"/>
          <w:szCs w:val="28"/>
          <w:lang w:eastAsia="en-GB"/>
        </w:rPr>
      </w:pPr>
      <w:r w:rsidRPr="00B43761">
        <w:rPr>
          <w:rFonts w:ascii="Lucida Console" w:eastAsia="Times New Roman" w:hAnsi="Lucida Console" w:cs="Courier New"/>
          <w:color w:val="FF628C"/>
          <w:sz w:val="28"/>
          <w:szCs w:val="28"/>
          <w:lang w:eastAsia="en-GB"/>
        </w:rPr>
        <w:t>Installation</w:t>
      </w:r>
    </w:p>
    <w:p w:rsidR="00D4531F" w:rsidRDefault="00D4531F">
      <w:pPr>
        <w:rPr>
          <w:rFonts w:ascii="Lucida Console" w:eastAsia="Times New Roman" w:hAnsi="Lucida Console" w:cs="Courier New"/>
          <w:color w:val="FF628C"/>
          <w:sz w:val="20"/>
          <w:szCs w:val="20"/>
          <w:lang w:eastAsia="en-GB"/>
        </w:rPr>
      </w:pPr>
    </w:p>
    <w:p w:rsidR="00D4531F" w:rsidRDefault="00D4531F">
      <w:r w:rsidRPr="00D4531F">
        <w:t>devtools::install_github("timat35/Rcan", ref = "dev", subdir="Rcan")</w:t>
      </w:r>
    </w:p>
    <w:p w:rsidR="00D4531F" w:rsidRDefault="00D4531F"/>
    <w:p w:rsidR="00D4531F" w:rsidRDefault="00D4531F" w:rsidP="00D4531F">
      <w:pPr>
        <w:pStyle w:val="HTMLPreformatted"/>
        <w:shd w:val="clear" w:color="auto" w:fill="002240"/>
        <w:wordWrap w:val="0"/>
        <w:spacing w:line="225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WARNING: Rtools is required to build R packages, but is not currently installed.</w:t>
      </w:r>
    </w:p>
    <w:p w:rsidR="00D4531F" w:rsidRDefault="00D4531F" w:rsidP="00D4531F">
      <w:pPr>
        <w:pStyle w:val="HTMLPreformatted"/>
        <w:shd w:val="clear" w:color="auto" w:fill="002240"/>
        <w:wordWrap w:val="0"/>
        <w:spacing w:line="225" w:lineRule="atLeast"/>
        <w:rPr>
          <w:rStyle w:val="gnkrckgcasb"/>
          <w:rFonts w:ascii="Lucida Console" w:hAnsi="Lucida Console"/>
          <w:color w:val="FF628C"/>
        </w:rPr>
      </w:pPr>
    </w:p>
    <w:p w:rsidR="00D4531F" w:rsidRDefault="00D4531F" w:rsidP="00D4531F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asb"/>
          <w:rFonts w:ascii="Lucida Console" w:hAnsi="Lucida Console"/>
          <w:color w:val="FF628C"/>
        </w:rPr>
        <w:t>Please download and install Rtools 3.5 from http://cran.r-project.org/bin/windows/Rtools/.</w:t>
      </w:r>
    </w:p>
    <w:p w:rsidR="00D4531F" w:rsidRDefault="00D4531F"/>
    <w:p w:rsidR="00D4531F" w:rsidRDefault="00D4531F" w:rsidP="00D4531F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* DONE (Rcan)</w:t>
      </w:r>
    </w:p>
    <w:p w:rsidR="00D4531F" w:rsidRDefault="00D4531F" w:rsidP="00D4531F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 R CMD INSTALL</w:t>
      </w:r>
    </w:p>
    <w:p w:rsidR="00D4531F" w:rsidRDefault="00D4531F" w:rsidP="00D4531F">
      <w:pPr>
        <w:pStyle w:val="HTMLPreformatted"/>
        <w:shd w:val="clear" w:color="auto" w:fill="002240"/>
        <w:wordWrap w:val="0"/>
        <w:spacing w:line="225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Warning messages:</w:t>
      </w:r>
    </w:p>
    <w:p w:rsidR="00D4531F" w:rsidRDefault="00D4531F" w:rsidP="00D4531F">
      <w:pPr>
        <w:pStyle w:val="HTMLPreformatted"/>
        <w:shd w:val="clear" w:color="auto" w:fill="002240"/>
        <w:wordWrap w:val="0"/>
        <w:spacing w:line="225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1: In untar2(tarfile, files, list, exdir) :</w:t>
      </w:r>
    </w:p>
    <w:p w:rsidR="00D4531F" w:rsidRDefault="00D4531F" w:rsidP="00D4531F">
      <w:pPr>
        <w:pStyle w:val="HTMLPreformatted"/>
        <w:shd w:val="clear" w:color="auto" w:fill="002240"/>
        <w:wordWrap w:val="0"/>
        <w:spacing w:line="225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 xml:space="preserve">  skipping pax global extended headers</w:t>
      </w:r>
    </w:p>
    <w:p w:rsidR="00D4531F" w:rsidRDefault="00D4531F" w:rsidP="00D4531F">
      <w:pPr>
        <w:pStyle w:val="HTMLPreformatted"/>
        <w:shd w:val="clear" w:color="auto" w:fill="002240"/>
        <w:wordWrap w:val="0"/>
        <w:spacing w:line="225" w:lineRule="atLeast"/>
        <w:rPr>
          <w:rStyle w:val="gnkrckgcasb"/>
          <w:rFonts w:ascii="Lucida Console" w:hAnsi="Lucida Console"/>
          <w:color w:val="FF628C"/>
        </w:rPr>
      </w:pPr>
      <w:r>
        <w:rPr>
          <w:rStyle w:val="gnkrckgcasb"/>
          <w:rFonts w:ascii="Lucida Console" w:hAnsi="Lucida Console"/>
          <w:color w:val="FF628C"/>
        </w:rPr>
        <w:t>2: In untar2(tarfile, files, list, exdir) :</w:t>
      </w:r>
    </w:p>
    <w:p w:rsidR="00D4531F" w:rsidRDefault="00D4531F" w:rsidP="00D4531F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asb"/>
          <w:rFonts w:ascii="Lucida Console" w:hAnsi="Lucida Console"/>
          <w:color w:val="FF628C"/>
        </w:rPr>
        <w:t xml:space="preserve">  skipping pax global extended headers</w:t>
      </w:r>
    </w:p>
    <w:p w:rsidR="00D4531F" w:rsidRDefault="00D4531F"/>
    <w:p w:rsidR="00423781" w:rsidRPr="00640E8F" w:rsidRDefault="00423781">
      <w:pPr>
        <w:rPr>
          <w:sz w:val="28"/>
          <w:szCs w:val="28"/>
        </w:rPr>
      </w:pPr>
      <w:r w:rsidRPr="00640E8F">
        <w:rPr>
          <w:sz w:val="28"/>
          <w:szCs w:val="28"/>
        </w:rPr>
        <w:t>data_individual_file:</w:t>
      </w:r>
    </w:p>
    <w:p w:rsidR="00423781" w:rsidRPr="00B43761" w:rsidRDefault="00423781" w:rsidP="00B43761">
      <w:pPr>
        <w:pStyle w:val="ListParagraph"/>
        <w:numPr>
          <w:ilvl w:val="0"/>
          <w:numId w:val="1"/>
        </w:numPr>
        <w:rPr>
          <w:lang w:val="fr-FR"/>
        </w:rPr>
      </w:pPr>
      <w:r w:rsidRPr="00B43761">
        <w:rPr>
          <w:lang w:val="fr-FR"/>
        </w:rPr>
        <w:t>remplacer la variable “grade” par la variable “beh” du fichier de données originales : beaucoup plus parlant et utile pour les conversion</w:t>
      </w:r>
      <w:r w:rsidR="00B43761">
        <w:rPr>
          <w:lang w:val="fr-FR"/>
        </w:rPr>
        <w:t>s</w:t>
      </w:r>
      <w:r w:rsidRPr="00B43761">
        <w:rPr>
          <w:lang w:val="fr-FR"/>
        </w:rPr>
        <w:t xml:space="preserve"> ICD éventuellement à venir</w:t>
      </w:r>
    </w:p>
    <w:p w:rsidR="00423781" w:rsidRDefault="00423781">
      <w:pPr>
        <w:rPr>
          <w:lang w:val="fr-FR"/>
        </w:rPr>
      </w:pPr>
    </w:p>
    <w:p w:rsidR="004F0AAB" w:rsidRPr="00B43761" w:rsidRDefault="004F0AAB" w:rsidP="004F0AAB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ICD_group</w:t>
      </w:r>
      <w:r w:rsidRPr="00B43761">
        <w:rPr>
          <w:sz w:val="28"/>
          <w:szCs w:val="28"/>
          <w:lang w:val="fr-FR"/>
        </w:rPr>
        <w:t>_file:</w:t>
      </w:r>
    </w:p>
    <w:p w:rsidR="004F0AAB" w:rsidRDefault="004F0AAB" w:rsidP="004F0AAB">
      <w:pPr>
        <w:pStyle w:val="ListParagraph"/>
        <w:numPr>
          <w:ilvl w:val="0"/>
          <w:numId w:val="1"/>
        </w:numPr>
        <w:rPr>
          <w:lang w:val="fr-FR"/>
        </w:rPr>
      </w:pPr>
      <w:r w:rsidRPr="003E6A75">
        <w:rPr>
          <w:lang w:val="fr-FR"/>
        </w:rPr>
        <w:t>remplacer « C44 – OTHER » par « C44 – SKIN »</w:t>
      </w:r>
    </w:p>
    <w:p w:rsidR="003E6A75" w:rsidRPr="003E6A75" w:rsidRDefault="003E6A75" w:rsidP="003E6A75">
      <w:pPr>
        <w:pStyle w:val="ListParagraph"/>
        <w:numPr>
          <w:ilvl w:val="0"/>
          <w:numId w:val="1"/>
        </w:numPr>
        <w:rPr>
          <w:lang w:val="fr-FR"/>
        </w:rPr>
      </w:pPr>
      <w:r w:rsidRPr="003E6A75">
        <w:rPr>
          <w:lang w:val="fr-FR"/>
        </w:rPr>
        <w:t>remplacer « C</w:t>
      </w:r>
      <w:r>
        <w:rPr>
          <w:lang w:val="fr-FR"/>
        </w:rPr>
        <w:t>51</w:t>
      </w:r>
      <w:r w:rsidRPr="003E6A75">
        <w:rPr>
          <w:lang w:val="fr-FR"/>
        </w:rPr>
        <w:t xml:space="preserve"> – OTHER » par « C</w:t>
      </w:r>
      <w:r>
        <w:rPr>
          <w:lang w:val="fr-FR"/>
        </w:rPr>
        <w:t>51</w:t>
      </w:r>
      <w:r w:rsidRPr="003E6A75">
        <w:rPr>
          <w:lang w:val="fr-FR"/>
        </w:rPr>
        <w:t xml:space="preserve"> – </w:t>
      </w:r>
      <w:r>
        <w:rPr>
          <w:lang w:val="fr-FR"/>
        </w:rPr>
        <w:t>VULVA</w:t>
      </w:r>
      <w:r w:rsidRPr="003E6A75">
        <w:rPr>
          <w:lang w:val="fr-FR"/>
        </w:rPr>
        <w:t> »</w:t>
      </w:r>
    </w:p>
    <w:p w:rsidR="003E6A75" w:rsidRPr="003E6A75" w:rsidRDefault="003E6A75" w:rsidP="003E6A75">
      <w:pPr>
        <w:pStyle w:val="ListParagraph"/>
        <w:numPr>
          <w:ilvl w:val="0"/>
          <w:numId w:val="1"/>
        </w:numPr>
        <w:rPr>
          <w:lang w:val="fr-FR"/>
        </w:rPr>
      </w:pPr>
      <w:r w:rsidRPr="003E6A75">
        <w:rPr>
          <w:lang w:val="fr-FR"/>
        </w:rPr>
        <w:t>remplacer « C</w:t>
      </w:r>
      <w:r>
        <w:rPr>
          <w:lang w:val="fr-FR"/>
        </w:rPr>
        <w:t>52</w:t>
      </w:r>
      <w:r w:rsidRPr="003E6A75">
        <w:rPr>
          <w:lang w:val="fr-FR"/>
        </w:rPr>
        <w:t xml:space="preserve"> – OTHER » par « C</w:t>
      </w:r>
      <w:r>
        <w:rPr>
          <w:lang w:val="fr-FR"/>
        </w:rPr>
        <w:t>52</w:t>
      </w:r>
      <w:r w:rsidRPr="003E6A75">
        <w:rPr>
          <w:lang w:val="fr-FR"/>
        </w:rPr>
        <w:t xml:space="preserve"> – </w:t>
      </w:r>
      <w:r>
        <w:rPr>
          <w:lang w:val="fr-FR"/>
        </w:rPr>
        <w:t>VAGINA</w:t>
      </w:r>
      <w:r w:rsidRPr="003E6A75">
        <w:rPr>
          <w:lang w:val="fr-FR"/>
        </w:rPr>
        <w:t> »</w:t>
      </w:r>
    </w:p>
    <w:p w:rsidR="000D6516" w:rsidRDefault="000D6516" w:rsidP="000D6516">
      <w:pPr>
        <w:pStyle w:val="ListParagraph"/>
        <w:numPr>
          <w:ilvl w:val="0"/>
          <w:numId w:val="1"/>
        </w:numPr>
        <w:rPr>
          <w:lang w:val="fr-FR"/>
        </w:rPr>
      </w:pPr>
      <w:r w:rsidRPr="003E6A75">
        <w:rPr>
          <w:lang w:val="fr-FR"/>
        </w:rPr>
        <w:t>remplacer « C</w:t>
      </w:r>
      <w:r>
        <w:rPr>
          <w:lang w:val="fr-FR"/>
        </w:rPr>
        <w:t>60</w:t>
      </w:r>
      <w:r w:rsidRPr="003E6A75">
        <w:rPr>
          <w:lang w:val="fr-FR"/>
        </w:rPr>
        <w:t xml:space="preserve"> – OTHER » par « C</w:t>
      </w:r>
      <w:r>
        <w:rPr>
          <w:lang w:val="fr-FR"/>
        </w:rPr>
        <w:t>60</w:t>
      </w:r>
      <w:r w:rsidRPr="003E6A75">
        <w:rPr>
          <w:lang w:val="fr-FR"/>
        </w:rPr>
        <w:t xml:space="preserve"> – </w:t>
      </w:r>
      <w:r>
        <w:rPr>
          <w:lang w:val="fr-FR"/>
        </w:rPr>
        <w:t>PENIS</w:t>
      </w:r>
      <w:r w:rsidRPr="003E6A75">
        <w:rPr>
          <w:lang w:val="fr-FR"/>
        </w:rPr>
        <w:t> »</w:t>
      </w:r>
    </w:p>
    <w:p w:rsidR="00640E8F" w:rsidRPr="003E6A75" w:rsidRDefault="00640E8F" w:rsidP="00640E8F">
      <w:pPr>
        <w:pStyle w:val="ListParagraph"/>
        <w:rPr>
          <w:lang w:val="fr-FR"/>
        </w:rPr>
      </w:pPr>
      <w:r>
        <w:rPr>
          <w:lang w:val="fr-FR"/>
        </w:rPr>
        <w:t>Bon, ceci dit, je ne sais pas si on veut un fichier d’exemple… ou si on veut valider un truc passe-partout…</w:t>
      </w:r>
    </w:p>
    <w:p w:rsidR="004F0AAB" w:rsidRPr="003E6A75" w:rsidRDefault="004F0AAB">
      <w:pPr>
        <w:rPr>
          <w:lang w:val="fr-FR"/>
        </w:rPr>
      </w:pPr>
    </w:p>
    <w:p w:rsidR="00B43761" w:rsidRPr="00B43761" w:rsidRDefault="00B43761" w:rsidP="00B43761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csu_group_cases</w:t>
      </w:r>
      <w:r w:rsidRPr="00B43761">
        <w:rPr>
          <w:sz w:val="28"/>
          <w:szCs w:val="28"/>
          <w:lang w:val="fr-FR"/>
        </w:rPr>
        <w:t>:</w:t>
      </w:r>
    </w:p>
    <w:p w:rsidR="00423781" w:rsidRDefault="00B43761" w:rsidP="00B4376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remplacer les age_group_labels « 0-4 »et « 5-9 » par « 00-04 » et « 05-09 »</w:t>
      </w:r>
    </w:p>
    <w:p w:rsidR="00000B29" w:rsidRDefault="00000B29" w:rsidP="00B4376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aucun label n’est alloué au groupe d’age 19 : « Unknown »</w:t>
      </w:r>
    </w:p>
    <w:p w:rsidR="00423781" w:rsidRDefault="00FE321E" w:rsidP="00CC3FA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renommer le p</w:t>
      </w:r>
      <w:bookmarkStart w:id="0" w:name="_GoBack"/>
      <w:bookmarkEnd w:id="0"/>
      <w:r>
        <w:rPr>
          <w:lang w:val="fr-FR"/>
        </w:rPr>
        <w:t>aramètre « cross_by »</w:t>
      </w:r>
      <w:r w:rsidR="00FF06D2">
        <w:rPr>
          <w:lang w:val="fr-FR"/>
        </w:rPr>
        <w:t xml:space="preserve"> en « var_age_group » pour garder la même logique que pour la fonction csu_asr</w:t>
      </w:r>
      <w:r w:rsidR="00663571">
        <w:rPr>
          <w:lang w:val="fr-FR"/>
        </w:rPr>
        <w:t> ; aussi la même conrainte peut être exigée pour plus de clarté</w:t>
      </w:r>
      <w:r w:rsidR="003A5141">
        <w:rPr>
          <w:lang w:val="fr-FR"/>
        </w:rPr>
        <w:t xml:space="preserve"> dans le Help file de la variable « group_by »</w:t>
      </w:r>
      <w:r w:rsidR="00663571">
        <w:rPr>
          <w:lang w:val="fr-FR"/>
        </w:rPr>
        <w:t>, i.e.</w:t>
      </w:r>
      <w:r w:rsidR="00CC3FAE">
        <w:rPr>
          <w:lang w:val="fr-FR"/>
        </w:rPr>
        <w:t xml:space="preserve"> « Any variable included in the next option var_age_group must be also included here ».</w:t>
      </w:r>
    </w:p>
    <w:p w:rsidR="004630C2" w:rsidRDefault="007A19D0" w:rsidP="00CC3FA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en sortie de fonction utilisée avec le </w:t>
      </w:r>
      <w:r w:rsidR="004630C2">
        <w:rPr>
          <w:lang w:val="fr-FR"/>
        </w:rPr>
        <w:t xml:space="preserve">groupement d’ICD, peux-tu stp rajouter ue mise à jour du nombre de niveaux pour le facteur LABEL (avec droplevels() par exemple) ? En effet, sur cet exemple, la commande </w:t>
      </w:r>
    </w:p>
    <w:p w:rsidR="004630C2" w:rsidRPr="004630C2" w:rsidRDefault="004630C2" w:rsidP="004630C2">
      <w:pPr>
        <w:pStyle w:val="ListParagraph"/>
      </w:pPr>
      <w:r w:rsidRPr="004630C2">
        <w:t>csu_group_cases(data_individual_file, var_age="age",</w:t>
      </w:r>
    </w:p>
    <w:p w:rsidR="004630C2" w:rsidRPr="004630C2" w:rsidRDefault="004630C2" w:rsidP="004630C2">
      <w:pPr>
        <w:pStyle w:val="ListParagraph"/>
      </w:pPr>
      <w:r w:rsidRPr="004630C2">
        <w:t xml:space="preserve">                        cross_by=c("sex", "regcode"),</w:t>
      </w:r>
    </w:p>
    <w:p w:rsidR="004630C2" w:rsidRPr="004630C2" w:rsidRDefault="004630C2" w:rsidP="004630C2">
      <w:pPr>
        <w:pStyle w:val="ListParagraph"/>
      </w:pPr>
      <w:r w:rsidRPr="004630C2">
        <w:t xml:space="preserve">                        group_by=c("reglabel"),</w:t>
      </w:r>
    </w:p>
    <w:p w:rsidR="004630C2" w:rsidRPr="004630C2" w:rsidRDefault="004630C2" w:rsidP="004630C2">
      <w:pPr>
        <w:pStyle w:val="ListParagraph"/>
      </w:pPr>
      <w:r w:rsidRPr="004630C2">
        <w:t xml:space="preserve">                        df_ICD = ICD_group_file,</w:t>
      </w:r>
    </w:p>
    <w:p w:rsidR="007A19D0" w:rsidRDefault="004630C2" w:rsidP="004630C2">
      <w:pPr>
        <w:pStyle w:val="ListParagraph"/>
        <w:rPr>
          <w:lang w:val="fr-FR"/>
        </w:rPr>
      </w:pPr>
      <w:r w:rsidRPr="004630C2">
        <w:t xml:space="preserve">                        </w:t>
      </w:r>
      <w:r w:rsidRPr="004630C2">
        <w:rPr>
          <w:lang w:val="fr-FR"/>
        </w:rPr>
        <w:t>var_ICD  ="site")</w:t>
      </w:r>
      <w:r w:rsidR="007A19D0">
        <w:rPr>
          <w:lang w:val="fr-FR"/>
        </w:rPr>
        <w:t xml:space="preserve"> </w:t>
      </w:r>
    </w:p>
    <w:p w:rsidR="004630C2" w:rsidRPr="004630C2" w:rsidRDefault="004630C2" w:rsidP="004630C2">
      <w:pPr>
        <w:pStyle w:val="ListParagraph"/>
        <w:rPr>
          <w:rFonts w:ascii="Arial" w:hAnsi="Arial" w:cs="Arial"/>
          <w:lang w:val="fr-FR" w:eastAsia="ja-JP"/>
        </w:rPr>
      </w:pPr>
      <w:r>
        <w:rPr>
          <w:lang w:val="fr-FR"/>
        </w:rPr>
        <w:t>genère une table avec les 29 niveaux de LABEL alors que 22 seulement sont représentés.</w:t>
      </w:r>
    </w:p>
    <w:p w:rsidR="00B43761" w:rsidRDefault="00B43761">
      <w:pPr>
        <w:rPr>
          <w:lang w:val="fr-FR"/>
        </w:rPr>
      </w:pPr>
    </w:p>
    <w:p w:rsidR="00000B29" w:rsidRPr="00B43761" w:rsidRDefault="00000B29" w:rsidP="00000B29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data.table</w:t>
      </w:r>
      <w:r w:rsidRPr="00B43761">
        <w:rPr>
          <w:sz w:val="28"/>
          <w:szCs w:val="28"/>
          <w:lang w:val="fr-FR"/>
        </w:rPr>
        <w:t>:</w:t>
      </w:r>
    </w:p>
    <w:p w:rsidR="00000B29" w:rsidRPr="00000B29" w:rsidRDefault="00000B29" w:rsidP="00000B2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les bases de données exemples « data_individual_file » et « ICD_group_file » sont de classe « data.table » (« data_individual_file » a la double nationalité data.frame, mais pas « ICD_group_file » qui n’est que de classe data.table) : cela peut jouer des tours lorsqu’on manipule ces fichiers (e.g. avec les fonctions basiques aggregate ou merge notamment, ou on est obligé de les convertir en data.frame) ; ce n’est pas le cas des bases « csu_registry_data_1 » et « csu_registry_data_2 »</w:t>
      </w:r>
      <w:r w:rsidR="004C3E32">
        <w:rPr>
          <w:lang w:val="fr-FR"/>
        </w:rPr>
        <w:t>. Cela est vraisemblablement nécessaire pour les manipulations engendrées par la fonction (et probablement que cela n’embête que moi, donc pas de pb a priori </w:t>
      </w:r>
      <w:r w:rsidR="004C3E32" w:rsidRPr="004C3E32">
        <w:rPr>
          <w:lang w:val="fr-FR"/>
        </w:rPr>
        <w:sym w:font="Wingdings" w:char="F04A"/>
      </w:r>
      <w:r w:rsidR="004C3E32">
        <w:rPr>
          <w:lang w:val="fr-FR"/>
        </w:rPr>
        <w:t xml:space="preserve"> )</w:t>
      </w:r>
    </w:p>
    <w:p w:rsidR="00000B29" w:rsidRDefault="00000B29">
      <w:pPr>
        <w:rPr>
          <w:lang w:val="fr-FR"/>
        </w:rPr>
      </w:pPr>
    </w:p>
    <w:p w:rsidR="0005729E" w:rsidRPr="0005729E" w:rsidRDefault="0005729E">
      <w:pPr>
        <w:rPr>
          <w:sz w:val="28"/>
          <w:szCs w:val="28"/>
          <w:lang w:val="fr-FR"/>
        </w:rPr>
      </w:pPr>
      <w:r w:rsidRPr="0005729E">
        <w:rPr>
          <w:sz w:val="28"/>
          <w:szCs w:val="28"/>
          <w:lang w:val="fr-FR"/>
        </w:rPr>
        <w:t>Messages :</w:t>
      </w:r>
    </w:p>
    <w:p w:rsidR="0005729E" w:rsidRPr="007A19D0" w:rsidRDefault="0005729E" w:rsidP="007A19D0">
      <w:pPr>
        <w:pStyle w:val="ListParagraph"/>
        <w:numPr>
          <w:ilvl w:val="0"/>
          <w:numId w:val="1"/>
        </w:numPr>
        <w:rPr>
          <w:lang w:val="fr-FR"/>
        </w:rPr>
      </w:pPr>
      <w:r w:rsidRPr="007A19D0">
        <w:rPr>
          <w:lang w:val="fr-FR"/>
        </w:rPr>
        <w:t>La commande</w:t>
      </w:r>
    </w:p>
    <w:p w:rsidR="0005729E" w:rsidRPr="0005729E" w:rsidRDefault="0005729E" w:rsidP="0005729E">
      <w:r w:rsidRPr="0005729E">
        <w:t>csu_group_cases(data_individual_file, var_age = "age",</w:t>
      </w:r>
    </w:p>
    <w:p w:rsidR="0005729E" w:rsidRPr="0005729E" w:rsidRDefault="0005729E" w:rsidP="0005729E">
      <w:r w:rsidRPr="0005729E">
        <w:t xml:space="preserve">                        cross_by = c("sex", "regcode"),</w:t>
      </w:r>
    </w:p>
    <w:p w:rsidR="0005729E" w:rsidRPr="0005729E" w:rsidRDefault="0005729E" w:rsidP="0005729E">
      <w:r w:rsidRPr="0005729E">
        <w:lastRenderedPageBreak/>
        <w:t xml:space="preserve">                        group_by = c("reglabel"),</w:t>
      </w:r>
    </w:p>
    <w:p w:rsidR="0005729E" w:rsidRPr="0005729E" w:rsidRDefault="0005729E" w:rsidP="0005729E">
      <w:r w:rsidRPr="0005729E">
        <w:t xml:space="preserve">                        var_year = "doi")</w:t>
      </w:r>
    </w:p>
    <w:p w:rsidR="0005729E" w:rsidRPr="0005729E" w:rsidRDefault="0005729E">
      <w:r w:rsidRPr="0005729E">
        <w:t>provoque le message</w:t>
      </w:r>
    </w:p>
    <w:p w:rsidR="0005729E" w:rsidRPr="0005729E" w:rsidRDefault="0005729E" w:rsidP="0005729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GB"/>
        </w:rPr>
      </w:pPr>
      <w:r w:rsidRPr="0005729E">
        <w:rPr>
          <w:rFonts w:ascii="Lucida Console" w:eastAsia="Times New Roman" w:hAnsi="Lucida Console" w:cs="Courier New"/>
          <w:color w:val="FF628C"/>
          <w:sz w:val="20"/>
          <w:szCs w:val="20"/>
          <w:lang w:eastAsia="en-GB"/>
        </w:rPr>
        <w:t>Warning message:</w:t>
      </w:r>
    </w:p>
    <w:p w:rsidR="0005729E" w:rsidRPr="0005729E" w:rsidRDefault="0005729E" w:rsidP="0005729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628C"/>
          <w:sz w:val="20"/>
          <w:szCs w:val="20"/>
          <w:lang w:eastAsia="en-GB"/>
        </w:rPr>
      </w:pPr>
      <w:r w:rsidRPr="0005729E">
        <w:rPr>
          <w:rFonts w:ascii="Lucida Console" w:eastAsia="Times New Roman" w:hAnsi="Lucida Console" w:cs="Courier New"/>
          <w:color w:val="FF628C"/>
          <w:sz w:val="20"/>
          <w:szCs w:val="20"/>
          <w:lang w:eastAsia="en-GB"/>
        </w:rPr>
        <w:t>In `[.data.table`(dt_data, , `:=`(age_group, cut(get(var_age), c(seq(0,  :</w:t>
      </w:r>
    </w:p>
    <w:p w:rsidR="0005729E" w:rsidRPr="0005729E" w:rsidRDefault="0005729E" w:rsidP="0005729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GB"/>
        </w:rPr>
      </w:pPr>
      <w:r w:rsidRPr="0005729E">
        <w:rPr>
          <w:rFonts w:ascii="Lucida Console" w:eastAsia="Times New Roman" w:hAnsi="Lucida Console" w:cs="Courier New"/>
          <w:color w:val="FF628C"/>
          <w:sz w:val="20"/>
          <w:szCs w:val="20"/>
          <w:lang w:eastAsia="en-GB"/>
        </w:rPr>
        <w:t xml:space="preserve">  Invalid .internal.selfref detected and fixed by taking a (shallow) copy of the data.table so that := can add this new column by reference. At an earlier point, this data.table has been copied by R (or was created manually using structure() or similar). Avoid key&lt;-, names&lt;- and attr&lt;- which in R currently (and oddly) may copy the whole data.table. Use set* syntax instead to avoid copying: ?set, ?setnames and ?setattr. If this message doesn't help, please report your use case to the data.table issue tracker so the root cause can be fixed or this message improved.</w:t>
      </w:r>
    </w:p>
    <w:p w:rsidR="0005729E" w:rsidRDefault="0005729E"/>
    <w:p w:rsidR="0005729E" w:rsidRPr="007A19D0" w:rsidRDefault="007A19D0" w:rsidP="007A19D0">
      <w:pPr>
        <w:pStyle w:val="ListParagraph"/>
        <w:numPr>
          <w:ilvl w:val="0"/>
          <w:numId w:val="1"/>
        </w:numPr>
        <w:rPr>
          <w:lang w:val="fr-FR"/>
        </w:rPr>
      </w:pPr>
      <w:r w:rsidRPr="007A19D0">
        <w:rPr>
          <w:lang w:val="fr-FR"/>
        </w:rPr>
        <w:t>La fonction soulève un message d’erreur si df_ICD est utilis</w:t>
      </w:r>
      <w:r>
        <w:rPr>
          <w:lang w:val="fr-FR"/>
        </w:rPr>
        <w:t>ée sans var_ICD</w:t>
      </w:r>
      <w:r w:rsidR="009C7BFC">
        <w:rPr>
          <w:lang w:val="fr-FR"/>
        </w:rPr>
        <w:t> ; elle fait quelque chose lorsque var_ICD est utilisée sans df_ICD mais je ne sais pas trop quoi&gt;</w:t>
      </w:r>
    </w:p>
    <w:p w:rsidR="007A19D0" w:rsidRPr="007A19D0" w:rsidRDefault="007A19D0">
      <w:pPr>
        <w:rPr>
          <w:lang w:val="fr-FR"/>
        </w:rPr>
      </w:pPr>
    </w:p>
    <w:p w:rsidR="00D4531F" w:rsidRPr="00B43761" w:rsidRDefault="00AC188A">
      <w:pPr>
        <w:rPr>
          <w:sz w:val="28"/>
          <w:szCs w:val="28"/>
        </w:rPr>
      </w:pPr>
      <w:r w:rsidRPr="00B43761">
        <w:rPr>
          <w:sz w:val="28"/>
          <w:szCs w:val="28"/>
        </w:rPr>
        <w:t>Help file</w:t>
      </w:r>
    </w:p>
    <w:p w:rsidR="00AC188A" w:rsidRPr="00AC188A" w:rsidRDefault="00AC188A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csu_group_cases {Rcan}"/>
      </w:tblPr>
      <w:tblGrid>
        <w:gridCol w:w="5357"/>
        <w:gridCol w:w="3759"/>
      </w:tblGrid>
      <w:tr w:rsidR="00AC188A" w:rsidRPr="00AC188A" w:rsidTr="00AC18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188A" w:rsidRPr="00AC188A" w:rsidRDefault="00AC188A" w:rsidP="00AC18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C188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csu_group_cases {Rcan}</w:t>
            </w:r>
          </w:p>
        </w:tc>
        <w:tc>
          <w:tcPr>
            <w:tcW w:w="0" w:type="auto"/>
            <w:vAlign w:val="center"/>
            <w:hideMark/>
          </w:tcPr>
          <w:p w:rsidR="00AC188A" w:rsidRPr="00AC188A" w:rsidRDefault="00AC188A" w:rsidP="00AC188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C188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 Documentation</w:t>
            </w:r>
          </w:p>
        </w:tc>
      </w:tr>
    </w:tbl>
    <w:p w:rsidR="00AC188A" w:rsidRPr="00AC188A" w:rsidRDefault="00AC188A" w:rsidP="00AC188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48"/>
          <w:szCs w:val="48"/>
          <w:lang w:eastAsia="en-GB"/>
        </w:rPr>
      </w:pPr>
      <w:r w:rsidRPr="00AC188A">
        <w:rPr>
          <w:rFonts w:ascii="Arial" w:eastAsia="Times New Roman" w:hAnsi="Arial" w:cs="Arial"/>
          <w:sz w:val="48"/>
          <w:szCs w:val="48"/>
          <w:lang w:eastAsia="en-GB"/>
        </w:rPr>
        <w:t>csu_group_cases</w:t>
      </w:r>
    </w:p>
    <w:p w:rsidR="00AC188A" w:rsidRPr="00AC188A" w:rsidRDefault="00AC188A" w:rsidP="00AC188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GB"/>
        </w:rPr>
      </w:pPr>
      <w:r w:rsidRPr="00AC188A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Description</w:t>
      </w:r>
    </w:p>
    <w:p w:rsidR="00AC188A" w:rsidRPr="00AC188A" w:rsidRDefault="00AC188A" w:rsidP="00AC188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>csu_group_case</w:t>
      </w:r>
      <w:r w:rsidRPr="00AC188A">
        <w:rPr>
          <w:rFonts w:ascii="Arial" w:eastAsia="Times New Roman" w:hAnsi="Arial" w:cs="Arial"/>
          <w:sz w:val="20"/>
          <w:szCs w:val="20"/>
          <w:lang w:eastAsia="en-GB"/>
        </w:rPr>
        <w:t> group</w:t>
      </w:r>
      <w:ins w:id="1" w:author="Jerome Vignat" w:date="2019-03-07T10:23:00Z">
        <w:r>
          <w:rPr>
            <w:rFonts w:ascii="Arial" w:eastAsia="Times New Roman" w:hAnsi="Arial" w:cs="Arial"/>
            <w:sz w:val="20"/>
            <w:szCs w:val="20"/>
            <w:lang w:eastAsia="en-GB"/>
          </w:rPr>
          <w:t>s</w:t>
        </w:r>
      </w:ins>
      <w:r w:rsidRPr="00AC188A">
        <w:rPr>
          <w:rFonts w:ascii="Arial" w:eastAsia="Times New Roman" w:hAnsi="Arial" w:cs="Arial"/>
          <w:sz w:val="20"/>
          <w:szCs w:val="20"/>
          <w:lang w:eastAsia="en-GB"/>
        </w:rPr>
        <w:t xml:space="preserve"> individual data into 5 years age-group data and other user defined variable (sex, registry, etc...).</w:t>
      </w:r>
      <w:r w:rsidRPr="00AC188A">
        <w:rPr>
          <w:rFonts w:ascii="Arial" w:eastAsia="Times New Roman" w:hAnsi="Arial" w:cs="Arial"/>
          <w:sz w:val="20"/>
          <w:szCs w:val="20"/>
          <w:lang w:eastAsia="en-GB"/>
        </w:rPr>
        <w:br/>
        <w:t>Optionally: Group cancer based on a standard ICD10 coding; Extract year from custom year format.</w:t>
      </w:r>
    </w:p>
    <w:p w:rsidR="00AC188A" w:rsidRPr="00AC188A" w:rsidRDefault="00AC188A" w:rsidP="00AC188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GB"/>
        </w:rPr>
      </w:pPr>
      <w:r w:rsidRPr="00AC188A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Usage</w:t>
      </w: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csu_group_cases(df_data, </w:t>
      </w: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ab/>
        <w:t>var_age ,</w:t>
      </w:r>
    </w:p>
    <w:p w:rsidR="00AC188A" w:rsidRPr="00AC188A" w:rsidDel="00CC3FAE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del w:id="2" w:author="Jerome Vignat" w:date="2019-03-07T15:10:00Z"/>
          <w:rFonts w:ascii="Courier New" w:eastAsia="Times New Roman" w:hAnsi="Courier New" w:cs="Courier New"/>
          <w:sz w:val="20"/>
          <w:szCs w:val="20"/>
          <w:lang w:eastAsia="en-GB"/>
        </w:rPr>
      </w:pPr>
      <w:del w:id="3" w:author="Jerome Vignat" w:date="2019-03-07T15:10:00Z">
        <w:r w:rsidRPr="00AC188A" w:rsidDel="00CC3FAE">
          <w:rPr>
            <w:rFonts w:ascii="Courier New" w:eastAsia="Times New Roman" w:hAnsi="Courier New" w:cs="Courier New"/>
            <w:sz w:val="20"/>
            <w:szCs w:val="20"/>
            <w:lang w:eastAsia="en-GB"/>
          </w:rPr>
          <w:tab/>
          <w:delText>cross_by=NULL,</w:delText>
        </w:r>
      </w:del>
    </w:p>
    <w:p w:rsid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" w:author="Jerome Vignat" w:date="2019-03-07T15:10:00Z"/>
          <w:rFonts w:ascii="Courier New" w:eastAsia="Times New Roman" w:hAnsi="Courier New" w:cs="Courier New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ab/>
        <w:t>group_by=NULL,</w:t>
      </w:r>
    </w:p>
    <w:p w:rsidR="00CC3FAE" w:rsidRPr="00AC188A" w:rsidRDefault="00CC3FAE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ins w:id="5" w:author="Jerome Vignat" w:date="2019-03-07T15:10:00Z">
        <w:r>
          <w:rPr>
            <w:rFonts w:ascii="Courier New" w:eastAsia="Times New Roman" w:hAnsi="Courier New" w:cs="Courier New"/>
            <w:sz w:val="20"/>
            <w:szCs w:val="20"/>
            <w:lang w:eastAsia="en-GB"/>
          </w:rPr>
          <w:lastRenderedPageBreak/>
          <w:tab/>
          <w:t>var_age_group = NULL,</w:t>
        </w:r>
      </w:ins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ab/>
        <w:t>var_cases = NULL,</w:t>
      </w: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ab/>
        <w:t>df_ICD = NULL,</w:t>
      </w: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ab/>
        <w:t>var_ICD=NULL,</w:t>
      </w: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var_year = NULL) </w:t>
      </w:r>
    </w:p>
    <w:p w:rsidR="00AC188A" w:rsidRPr="00AC188A" w:rsidRDefault="00AC188A" w:rsidP="00AC188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GB"/>
        </w:rPr>
      </w:pPr>
      <w:r w:rsidRPr="00AC188A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1321"/>
        <w:gridCol w:w="7795"/>
      </w:tblGrid>
      <w:tr w:rsidR="00AC188A" w:rsidRPr="00AC188A" w:rsidTr="00AC188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AC188A" w:rsidRPr="00AC188A" w:rsidRDefault="00AC188A" w:rsidP="00AC18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C188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df_data</w:t>
            </w:r>
          </w:p>
        </w:tc>
        <w:tc>
          <w:tcPr>
            <w:tcW w:w="0" w:type="auto"/>
            <w:hideMark/>
          </w:tcPr>
          <w:p w:rsidR="00AC188A" w:rsidRPr="00AC188A" w:rsidRDefault="00AC188A" w:rsidP="00AC188A">
            <w:pPr>
              <w:spacing w:after="9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C188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Individual data (need to be R </w:t>
            </w:r>
            <w:r w:rsidRPr="00AC188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data.frame</w:t>
            </w:r>
            <w:r w:rsidRPr="00AC188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format, see example to import csv file).</w:t>
            </w:r>
          </w:p>
        </w:tc>
      </w:tr>
      <w:tr w:rsidR="00AC188A" w:rsidRPr="00AC188A" w:rsidTr="00AC188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AC188A" w:rsidRPr="00AC188A" w:rsidRDefault="00AC188A" w:rsidP="00AC18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C188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var_age</w:t>
            </w:r>
          </w:p>
        </w:tc>
        <w:tc>
          <w:tcPr>
            <w:tcW w:w="0" w:type="auto"/>
            <w:hideMark/>
          </w:tcPr>
          <w:p w:rsidR="00AC188A" w:rsidRPr="00AC188A" w:rsidRDefault="00AC188A" w:rsidP="00AC188A">
            <w:pPr>
              <w:spacing w:after="9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C188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Age variable. (Numeric). Value &gt; 150 will be consider as missing age.</w:t>
            </w:r>
          </w:p>
        </w:tc>
      </w:tr>
      <w:tr w:rsidR="00AC188A" w:rsidRPr="00AC188A" w:rsidTr="00AC188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AC188A" w:rsidRPr="00AC188A" w:rsidRDefault="00AC188A" w:rsidP="00AC18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C188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cross_by</w:t>
            </w:r>
          </w:p>
        </w:tc>
        <w:tc>
          <w:tcPr>
            <w:tcW w:w="0" w:type="auto"/>
            <w:hideMark/>
          </w:tcPr>
          <w:p w:rsidR="00AC188A" w:rsidRPr="00AC188A" w:rsidRDefault="00AC188A" w:rsidP="00AC188A">
            <w:pPr>
              <w:spacing w:after="9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C188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(Optional) A vector of variables to create the all possible categor</w:t>
            </w:r>
            <w:ins w:id="6" w:author="Jerome Vignat" w:date="2019-03-07T14:28:00Z">
              <w:r w:rsidR="00B74955">
                <w:rPr>
                  <w:rFonts w:ascii="Arial" w:eastAsia="Times New Roman" w:hAnsi="Arial" w:cs="Arial"/>
                  <w:sz w:val="20"/>
                  <w:szCs w:val="20"/>
                  <w:lang w:eastAsia="en-GB"/>
                </w:rPr>
                <w:t>ies</w:t>
              </w:r>
            </w:ins>
            <w:del w:id="7" w:author="Jerome Vignat" w:date="2019-03-07T14:28:00Z">
              <w:r w:rsidRPr="00AC188A" w:rsidDel="00B74955">
                <w:rPr>
                  <w:rFonts w:ascii="Arial" w:eastAsia="Times New Roman" w:hAnsi="Arial" w:cs="Arial"/>
                  <w:sz w:val="20"/>
                  <w:szCs w:val="20"/>
                  <w:lang w:eastAsia="en-GB"/>
                </w:rPr>
                <w:delText>y</w:delText>
              </w:r>
            </w:del>
            <w:r w:rsidRPr="00AC188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for each age group (and ICD and Year in option).</w:t>
            </w:r>
            <w:r w:rsidRPr="00AC188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For instance sex (1, 2) and registry code (regA, regB, regC) would create six categor</w:t>
            </w:r>
            <w:ins w:id="8" w:author="Jerome Vignat" w:date="2019-03-07T14:28:00Z">
              <w:r w:rsidR="00B74955">
                <w:rPr>
                  <w:rFonts w:ascii="Arial" w:eastAsia="Times New Roman" w:hAnsi="Arial" w:cs="Arial"/>
                  <w:sz w:val="20"/>
                  <w:szCs w:val="20"/>
                  <w:lang w:eastAsia="en-GB"/>
                </w:rPr>
                <w:t>ies</w:t>
              </w:r>
            </w:ins>
            <w:del w:id="9" w:author="Jerome Vignat" w:date="2019-03-07T14:28:00Z">
              <w:r w:rsidRPr="00AC188A" w:rsidDel="00B74955">
                <w:rPr>
                  <w:rFonts w:ascii="Arial" w:eastAsia="Times New Roman" w:hAnsi="Arial" w:cs="Arial"/>
                  <w:sz w:val="20"/>
                  <w:szCs w:val="20"/>
                  <w:lang w:eastAsia="en-GB"/>
                </w:rPr>
                <w:delText>y</w:delText>
              </w:r>
            </w:del>
            <w:r w:rsidRPr="00AC188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Rd table"/>
            </w:tblPr>
            <w:tblGrid>
              <w:gridCol w:w="552"/>
              <w:gridCol w:w="1276"/>
            </w:tblGrid>
            <w:tr w:rsidR="00AC188A" w:rsidRPr="00AC188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80" w:type="dxa"/>
                  </w:tcMar>
                  <w:vAlign w:val="center"/>
                  <w:hideMark/>
                </w:tcPr>
                <w:p w:rsidR="00AC188A" w:rsidRPr="00AC188A" w:rsidRDefault="00AC188A" w:rsidP="00AC18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C188A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sex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88A" w:rsidRPr="00AC188A" w:rsidRDefault="00AC188A" w:rsidP="00AC18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C188A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country_code</w:t>
                  </w:r>
                </w:p>
              </w:tc>
            </w:tr>
            <w:tr w:rsidR="00AC188A" w:rsidRPr="00AC188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80" w:type="dxa"/>
                  </w:tcMar>
                  <w:vAlign w:val="center"/>
                  <w:hideMark/>
                </w:tcPr>
                <w:p w:rsidR="00AC188A" w:rsidRPr="00AC188A" w:rsidRDefault="00AC188A" w:rsidP="00AC18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C188A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88A" w:rsidRPr="00AC188A" w:rsidRDefault="00AC188A" w:rsidP="00AC18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C188A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regA</w:t>
                  </w:r>
                </w:p>
              </w:tc>
            </w:tr>
            <w:tr w:rsidR="00AC188A" w:rsidRPr="00AC188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80" w:type="dxa"/>
                  </w:tcMar>
                  <w:vAlign w:val="center"/>
                  <w:hideMark/>
                </w:tcPr>
                <w:p w:rsidR="00AC188A" w:rsidRPr="00AC188A" w:rsidRDefault="00AC188A" w:rsidP="00AC18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C188A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88A" w:rsidRPr="00AC188A" w:rsidRDefault="00AC188A" w:rsidP="00AC18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C188A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regB</w:t>
                  </w:r>
                </w:p>
              </w:tc>
            </w:tr>
            <w:tr w:rsidR="00AC188A" w:rsidRPr="00AC188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80" w:type="dxa"/>
                  </w:tcMar>
                  <w:vAlign w:val="center"/>
                  <w:hideMark/>
                </w:tcPr>
                <w:p w:rsidR="00AC188A" w:rsidRPr="00AC188A" w:rsidRDefault="00AC188A" w:rsidP="00AC18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C188A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88A" w:rsidRPr="00AC188A" w:rsidRDefault="00AC188A" w:rsidP="00AC18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C188A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regC</w:t>
                  </w:r>
                </w:p>
              </w:tc>
            </w:tr>
            <w:tr w:rsidR="00AC188A" w:rsidRPr="00AC188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80" w:type="dxa"/>
                  </w:tcMar>
                  <w:vAlign w:val="center"/>
                  <w:hideMark/>
                </w:tcPr>
                <w:p w:rsidR="00AC188A" w:rsidRPr="00AC188A" w:rsidRDefault="00AC188A" w:rsidP="00AC18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C188A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88A" w:rsidRPr="00AC188A" w:rsidRDefault="00AC188A" w:rsidP="00AC18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C188A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regA</w:t>
                  </w:r>
                </w:p>
              </w:tc>
            </w:tr>
            <w:tr w:rsidR="00AC188A" w:rsidRPr="00AC188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80" w:type="dxa"/>
                  </w:tcMar>
                  <w:vAlign w:val="center"/>
                  <w:hideMark/>
                </w:tcPr>
                <w:p w:rsidR="00AC188A" w:rsidRPr="00AC188A" w:rsidRDefault="00AC188A" w:rsidP="00AC18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C188A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88A" w:rsidRPr="00AC188A" w:rsidRDefault="00AC188A" w:rsidP="00AC18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C188A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regB</w:t>
                  </w:r>
                </w:p>
              </w:tc>
            </w:tr>
            <w:tr w:rsidR="00AC188A" w:rsidRPr="00AC188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80" w:type="dxa"/>
                  </w:tcMar>
                  <w:vAlign w:val="center"/>
                  <w:hideMark/>
                </w:tcPr>
                <w:p w:rsidR="00AC188A" w:rsidRPr="00AC188A" w:rsidRDefault="00AC188A" w:rsidP="00AC18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C188A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88A" w:rsidRPr="00AC188A" w:rsidRDefault="00AC188A" w:rsidP="00AC18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C188A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regC</w:t>
                  </w:r>
                </w:p>
              </w:tc>
            </w:tr>
            <w:tr w:rsidR="00AC188A" w:rsidRPr="00AC188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80" w:type="dxa"/>
                  </w:tcMar>
                  <w:vAlign w:val="center"/>
                  <w:hideMark/>
                </w:tcPr>
                <w:p w:rsidR="00AC188A" w:rsidRPr="00AC188A" w:rsidRDefault="00AC188A" w:rsidP="00AC18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88A" w:rsidRPr="00AC188A" w:rsidRDefault="00AC188A" w:rsidP="00AC18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:rsidR="00AC188A" w:rsidRPr="00AC188A" w:rsidRDefault="00AC188A" w:rsidP="00AC18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AC188A" w:rsidRPr="00AC188A" w:rsidTr="00AC188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AC188A" w:rsidRPr="00AC188A" w:rsidRDefault="00AC188A" w:rsidP="00AC18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C188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group_by</w:t>
            </w:r>
          </w:p>
        </w:tc>
        <w:tc>
          <w:tcPr>
            <w:tcW w:w="0" w:type="auto"/>
            <w:hideMark/>
          </w:tcPr>
          <w:p w:rsidR="00AC188A" w:rsidRPr="00AC188A" w:rsidRDefault="00AC188A" w:rsidP="00AC188A">
            <w:pPr>
              <w:spacing w:after="9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C188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(Optional) A vector of other relative variables to keep.</w:t>
            </w:r>
            <w:r w:rsidRPr="00AC188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For instance, sex label, cancer label (to avoid create false category such as "1 male", "1 female", etc..)</w:t>
            </w:r>
          </w:p>
        </w:tc>
      </w:tr>
      <w:tr w:rsidR="00AC188A" w:rsidRPr="00AC188A" w:rsidTr="00AC188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AC188A" w:rsidRPr="00AC188A" w:rsidRDefault="00AC188A" w:rsidP="00AC18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C188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var_cases</w:t>
            </w:r>
          </w:p>
        </w:tc>
        <w:tc>
          <w:tcPr>
            <w:tcW w:w="0" w:type="auto"/>
            <w:hideMark/>
          </w:tcPr>
          <w:p w:rsidR="00AC188A" w:rsidRPr="00AC188A" w:rsidRDefault="00AC188A" w:rsidP="00663571">
            <w:pPr>
              <w:spacing w:after="9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C188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(Optional) cases variable: If there is already a variable for the number </w:t>
            </w:r>
            <w:del w:id="10" w:author="Jerome Vignat" w:date="2019-03-07T15:02:00Z">
              <w:r w:rsidRPr="00AC188A" w:rsidDel="00663571">
                <w:rPr>
                  <w:rFonts w:ascii="Arial" w:eastAsia="Times New Roman" w:hAnsi="Arial" w:cs="Arial"/>
                  <w:sz w:val="20"/>
                  <w:szCs w:val="20"/>
                  <w:lang w:eastAsia="en-GB"/>
                </w:rPr>
                <w:delText xml:space="preserve">for </w:delText>
              </w:r>
            </w:del>
            <w:ins w:id="11" w:author="Jerome Vignat" w:date="2019-03-07T15:02:00Z">
              <w:r w:rsidR="00663571">
                <w:rPr>
                  <w:rFonts w:ascii="Arial" w:eastAsia="Times New Roman" w:hAnsi="Arial" w:cs="Arial"/>
                  <w:sz w:val="20"/>
                  <w:szCs w:val="20"/>
                  <w:lang w:eastAsia="en-GB"/>
                </w:rPr>
                <w:t>of</w:t>
              </w:r>
              <w:r w:rsidR="00663571" w:rsidRPr="00AC188A">
                <w:rPr>
                  <w:rFonts w:ascii="Arial" w:eastAsia="Times New Roman" w:hAnsi="Arial" w:cs="Arial"/>
                  <w:sz w:val="20"/>
                  <w:szCs w:val="20"/>
                  <w:lang w:eastAsia="en-GB"/>
                </w:rPr>
                <w:t xml:space="preserve"> </w:t>
              </w:r>
            </w:ins>
            <w:r w:rsidRPr="00AC188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cases.</w:t>
            </w:r>
          </w:p>
        </w:tc>
      </w:tr>
      <w:tr w:rsidR="00AC188A" w:rsidRPr="00AC188A" w:rsidTr="00AC188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AC188A" w:rsidRPr="00AC188A" w:rsidRDefault="00AC188A" w:rsidP="00AC18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C188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df_ICD</w:t>
            </w:r>
          </w:p>
        </w:tc>
        <w:tc>
          <w:tcPr>
            <w:tcW w:w="0" w:type="auto"/>
            <w:hideMark/>
          </w:tcPr>
          <w:p w:rsidR="00AC188A" w:rsidRPr="00AC188A" w:rsidRDefault="00AC188A" w:rsidP="00AC188A">
            <w:pPr>
              <w:spacing w:after="9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C188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(Optional) ICD file for ICD grouping information. Must have 2 field</w:t>
            </w:r>
            <w:ins w:id="12" w:author="Jerome Vignat" w:date="2019-03-07T15:35:00Z">
              <w:r w:rsidR="004F0AAB">
                <w:rPr>
                  <w:rFonts w:ascii="Arial" w:eastAsia="Times New Roman" w:hAnsi="Arial" w:cs="Arial"/>
                  <w:sz w:val="20"/>
                  <w:szCs w:val="20"/>
                  <w:lang w:eastAsia="en-GB"/>
                </w:rPr>
                <w:t>s</w:t>
              </w:r>
            </w:ins>
            <w:r w:rsidRPr="00AC188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: "ICD", "LABEL"</w:t>
            </w:r>
            <w:r w:rsidRPr="00AC188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. 2 format</w:t>
            </w:r>
            <w:ins w:id="13" w:author="Jerome Vignat" w:date="2019-03-07T15:35:00Z">
              <w:r w:rsidR="004F0AAB">
                <w:rPr>
                  <w:rFonts w:ascii="Arial" w:eastAsia="Times New Roman" w:hAnsi="Arial" w:cs="Arial"/>
                  <w:sz w:val="20"/>
                  <w:szCs w:val="20"/>
                  <w:lang w:eastAsia="en-GB"/>
                </w:rPr>
                <w:t>s</w:t>
              </w:r>
            </w:ins>
            <w:r w:rsidRPr="00AC188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are possible:</w:t>
            </w:r>
            <w:r w:rsidRPr="00AC188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>Each ICD code separate by ICD group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Rd table"/>
            </w:tblPr>
            <w:tblGrid>
              <w:gridCol w:w="607"/>
              <w:gridCol w:w="698"/>
            </w:tblGrid>
            <w:tr w:rsidR="00AC188A" w:rsidRPr="00AC188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80" w:type="dxa"/>
                  </w:tcMar>
                  <w:vAlign w:val="center"/>
                  <w:hideMark/>
                </w:tcPr>
                <w:p w:rsidR="00AC188A" w:rsidRPr="00AC188A" w:rsidRDefault="00AC188A" w:rsidP="00AC18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C188A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ICD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88A" w:rsidRPr="00AC188A" w:rsidRDefault="00AC188A" w:rsidP="00AC18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C188A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LABEL</w:t>
                  </w:r>
                </w:p>
              </w:tc>
            </w:tr>
            <w:tr w:rsidR="00AC188A" w:rsidRPr="00AC188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80" w:type="dxa"/>
                  </w:tcMar>
                  <w:vAlign w:val="center"/>
                  <w:hideMark/>
                </w:tcPr>
                <w:p w:rsidR="00AC188A" w:rsidRPr="00AC188A" w:rsidRDefault="00AC188A" w:rsidP="00AC18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C188A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C82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88A" w:rsidRPr="00AC188A" w:rsidRDefault="00AC188A" w:rsidP="00AC18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C188A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NHL</w:t>
                  </w:r>
                </w:p>
              </w:tc>
            </w:tr>
            <w:tr w:rsidR="00AC188A" w:rsidRPr="00AC188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80" w:type="dxa"/>
                  </w:tcMar>
                  <w:vAlign w:val="center"/>
                  <w:hideMark/>
                </w:tcPr>
                <w:p w:rsidR="00AC188A" w:rsidRPr="00AC188A" w:rsidRDefault="00AC188A" w:rsidP="00AC18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C188A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C83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88A" w:rsidRPr="00AC188A" w:rsidRDefault="00AC188A" w:rsidP="00AC18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C188A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NHL</w:t>
                  </w:r>
                </w:p>
              </w:tc>
            </w:tr>
            <w:tr w:rsidR="00AC188A" w:rsidRPr="00AC188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80" w:type="dxa"/>
                  </w:tcMar>
                  <w:vAlign w:val="center"/>
                  <w:hideMark/>
                </w:tcPr>
                <w:p w:rsidR="00AC188A" w:rsidRPr="00AC188A" w:rsidRDefault="00AC188A" w:rsidP="00AC18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C188A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C84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88A" w:rsidRPr="00AC188A" w:rsidRDefault="00AC188A" w:rsidP="00AC18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C188A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NHL</w:t>
                  </w:r>
                </w:p>
              </w:tc>
            </w:tr>
            <w:tr w:rsidR="00AC188A" w:rsidRPr="00AC188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80" w:type="dxa"/>
                  </w:tcMar>
                  <w:vAlign w:val="center"/>
                  <w:hideMark/>
                </w:tcPr>
                <w:p w:rsidR="00AC188A" w:rsidRPr="00AC188A" w:rsidRDefault="00AC188A" w:rsidP="00AC18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C188A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C85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88A" w:rsidRPr="00AC188A" w:rsidRDefault="00AC188A" w:rsidP="00AC18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C188A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NHL</w:t>
                  </w:r>
                </w:p>
              </w:tc>
            </w:tr>
            <w:tr w:rsidR="00AC188A" w:rsidRPr="00AC188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80" w:type="dxa"/>
                  </w:tcMar>
                  <w:vAlign w:val="center"/>
                  <w:hideMark/>
                </w:tcPr>
                <w:p w:rsidR="00AC188A" w:rsidRPr="00AC188A" w:rsidRDefault="00AC188A" w:rsidP="00AC18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C188A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C96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88A" w:rsidRPr="00AC188A" w:rsidRDefault="00AC188A" w:rsidP="00AC18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C188A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NHL</w:t>
                  </w:r>
                </w:p>
              </w:tc>
            </w:tr>
            <w:tr w:rsidR="00AC188A" w:rsidRPr="00AC188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80" w:type="dxa"/>
                  </w:tcMar>
                  <w:vAlign w:val="center"/>
                  <w:hideMark/>
                </w:tcPr>
                <w:p w:rsidR="00AC188A" w:rsidRPr="00AC188A" w:rsidRDefault="00AC188A" w:rsidP="00AC18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88A" w:rsidRPr="00AC188A" w:rsidRDefault="00AC188A" w:rsidP="00AC18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:rsidR="00AC188A" w:rsidRPr="00AC188A" w:rsidRDefault="00AC188A" w:rsidP="00AC188A">
            <w:pPr>
              <w:spacing w:after="9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C188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ICD code already grouped.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Rd table"/>
            </w:tblPr>
            <w:tblGrid>
              <w:gridCol w:w="1319"/>
              <w:gridCol w:w="698"/>
            </w:tblGrid>
            <w:tr w:rsidR="00AC188A" w:rsidRPr="00AC188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80" w:type="dxa"/>
                  </w:tcMar>
                  <w:vAlign w:val="center"/>
                  <w:hideMark/>
                </w:tcPr>
                <w:p w:rsidR="00AC188A" w:rsidRPr="00AC188A" w:rsidRDefault="00AC188A" w:rsidP="00AC18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C188A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ICD_group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88A" w:rsidRPr="00AC188A" w:rsidRDefault="00AC188A" w:rsidP="00AC18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C188A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LABEL</w:t>
                  </w:r>
                </w:p>
              </w:tc>
            </w:tr>
            <w:tr w:rsidR="00AC188A" w:rsidRPr="00AC188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80" w:type="dxa"/>
                  </w:tcMar>
                  <w:vAlign w:val="center"/>
                  <w:hideMark/>
                </w:tcPr>
                <w:p w:rsidR="00AC188A" w:rsidRPr="00AC188A" w:rsidRDefault="00AC188A" w:rsidP="00AC18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C188A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C82-85,C96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88A" w:rsidRPr="00AC188A" w:rsidRDefault="00AC188A" w:rsidP="00AC18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  <w:r w:rsidRPr="00AC188A"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  <w:t>NHL</w:t>
                  </w:r>
                </w:p>
              </w:tc>
            </w:tr>
            <w:tr w:rsidR="00AC188A" w:rsidRPr="00AC188A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80" w:type="dxa"/>
                  </w:tcMar>
                  <w:vAlign w:val="center"/>
                  <w:hideMark/>
                </w:tcPr>
                <w:p w:rsidR="00AC188A" w:rsidRPr="00AC188A" w:rsidRDefault="00AC188A" w:rsidP="00AC188A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C188A" w:rsidRPr="00AC188A" w:rsidRDefault="00AC188A" w:rsidP="00AC188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:rsidR="00AC188A" w:rsidRPr="00AC188A" w:rsidRDefault="00AC188A" w:rsidP="00AC188A">
            <w:pPr>
              <w:spacing w:after="9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C188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example: </w:t>
            </w:r>
            <w:hyperlink r:id="rId5" w:history="1">
              <w:r w:rsidRPr="00AC188A">
                <w:rPr>
                  <w:rFonts w:ascii="Courier New" w:eastAsia="Times New Roman" w:hAnsi="Courier New" w:cs="Courier New"/>
                  <w:sz w:val="20"/>
                  <w:szCs w:val="20"/>
                  <w:u w:val="single"/>
                  <w:lang w:eastAsia="en-GB"/>
                </w:rPr>
                <w:t>ICD_group_file</w:t>
              </w:r>
            </w:hyperlink>
          </w:p>
        </w:tc>
      </w:tr>
      <w:tr w:rsidR="00AC188A" w:rsidRPr="00AC188A" w:rsidTr="00AC188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AC188A" w:rsidRPr="00AC188A" w:rsidRDefault="00AC188A" w:rsidP="00AC18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C188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var_ICD</w:t>
            </w:r>
          </w:p>
        </w:tc>
        <w:tc>
          <w:tcPr>
            <w:tcW w:w="0" w:type="auto"/>
            <w:hideMark/>
          </w:tcPr>
          <w:p w:rsidR="00AC188A" w:rsidRPr="00AC188A" w:rsidRDefault="00AC188A" w:rsidP="00AC188A">
            <w:pPr>
              <w:spacing w:after="9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C188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(Optional) ICD variable: ICD variable in the individual data.</w:t>
            </w:r>
            <w:ins w:id="14" w:author="Jerome Vignat" w:date="2019-03-07T17:06:00Z">
              <w:r w:rsidR="007A19D0">
                <w:rPr>
                  <w:rFonts w:ascii="Arial" w:eastAsia="Times New Roman" w:hAnsi="Arial" w:cs="Arial"/>
                  <w:sz w:val="20"/>
                  <w:szCs w:val="20"/>
                  <w:lang w:eastAsia="en-GB"/>
                </w:rPr>
                <w:t xml:space="preserve"> Must be filled if df_ICD parameter used</w:t>
              </w:r>
            </w:ins>
          </w:p>
        </w:tc>
      </w:tr>
      <w:tr w:rsidR="00AC188A" w:rsidRPr="00AC188A" w:rsidTr="00AC188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AC188A" w:rsidRPr="00AC188A" w:rsidRDefault="00AC188A" w:rsidP="00AC18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C188A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var_year</w:t>
            </w:r>
          </w:p>
        </w:tc>
        <w:tc>
          <w:tcPr>
            <w:tcW w:w="0" w:type="auto"/>
            <w:hideMark/>
          </w:tcPr>
          <w:p w:rsidR="00AC188A" w:rsidRPr="00AC188A" w:rsidRDefault="00AC188A" w:rsidP="00AC188A">
            <w:pPr>
              <w:spacing w:after="9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C188A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(Optional) Year variable: Extract year from custom format ("yyyymmdd","ddmmyyy", "yyyy/mm","dd-mm-yyyy", etc..) and group data by year.</w:t>
            </w:r>
          </w:p>
        </w:tc>
      </w:tr>
    </w:tbl>
    <w:p w:rsidR="00AC188A" w:rsidRPr="00AC188A" w:rsidRDefault="00AC188A" w:rsidP="00AC188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GB"/>
        </w:rPr>
      </w:pPr>
      <w:r w:rsidRPr="00AC188A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Details</w:t>
      </w:r>
    </w:p>
    <w:p w:rsidR="00AC188A" w:rsidRPr="00AC188A" w:rsidRDefault="00AC188A" w:rsidP="00AC188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AC188A">
        <w:rPr>
          <w:rFonts w:ascii="Arial" w:eastAsia="Times New Roman" w:hAnsi="Arial" w:cs="Arial"/>
          <w:sz w:val="20"/>
          <w:szCs w:val="20"/>
          <w:lang w:eastAsia="en-GB"/>
        </w:rPr>
        <w:lastRenderedPageBreak/>
        <w:t>For most analysis, individual cases database</w:t>
      </w:r>
      <w:ins w:id="15" w:author="Jerome Vignat" w:date="2019-03-07T15:16:00Z">
        <w:r w:rsidR="00604FE5">
          <w:rPr>
            <w:rFonts w:ascii="Arial" w:eastAsia="Times New Roman" w:hAnsi="Arial" w:cs="Arial"/>
            <w:sz w:val="20"/>
            <w:szCs w:val="20"/>
            <w:lang w:eastAsia="en-GB"/>
          </w:rPr>
          <w:t>s</w:t>
        </w:r>
      </w:ins>
      <w:r w:rsidRPr="00AC188A">
        <w:rPr>
          <w:rFonts w:ascii="Arial" w:eastAsia="Times New Roman" w:hAnsi="Arial" w:cs="Arial"/>
          <w:sz w:val="20"/>
          <w:szCs w:val="20"/>
          <w:lang w:eastAsia="en-GB"/>
        </w:rPr>
        <w:t xml:space="preserve"> need to be grouped by category.</w:t>
      </w:r>
      <w:r w:rsidRPr="00AC188A">
        <w:rPr>
          <w:rFonts w:ascii="Arial" w:eastAsia="Times New Roman" w:hAnsi="Arial" w:cs="Arial"/>
          <w:sz w:val="20"/>
          <w:szCs w:val="20"/>
          <w:lang w:eastAsia="en-GB"/>
        </w:rPr>
        <w:br/>
        <w:t>This function group</w:t>
      </w:r>
      <w:ins w:id="16" w:author="Jerome Vignat" w:date="2019-03-07T15:16:00Z">
        <w:r w:rsidR="00604FE5">
          <w:rPr>
            <w:rFonts w:ascii="Arial" w:eastAsia="Times New Roman" w:hAnsi="Arial" w:cs="Arial"/>
            <w:sz w:val="20"/>
            <w:szCs w:val="20"/>
            <w:lang w:eastAsia="en-GB"/>
          </w:rPr>
          <w:t>s</w:t>
        </w:r>
      </w:ins>
      <w:r w:rsidRPr="00AC188A">
        <w:rPr>
          <w:rFonts w:ascii="Arial" w:eastAsia="Times New Roman" w:hAnsi="Arial" w:cs="Arial"/>
          <w:sz w:val="20"/>
          <w:szCs w:val="20"/>
          <w:lang w:eastAsia="en-GB"/>
        </w:rPr>
        <w:t xml:space="preserve"> data by 5 years age-group and other user defined variable.</w:t>
      </w:r>
      <w:r w:rsidRPr="00AC188A">
        <w:rPr>
          <w:rFonts w:ascii="Arial" w:eastAsia="Times New Roman" w:hAnsi="Arial" w:cs="Arial"/>
          <w:sz w:val="20"/>
          <w:szCs w:val="20"/>
          <w:lang w:eastAsia="en-GB"/>
        </w:rPr>
        <w:br/>
        <w:t>Next step will be to add 5 years population data.</w:t>
      </w:r>
    </w:p>
    <w:p w:rsidR="00AC188A" w:rsidRPr="00AC188A" w:rsidRDefault="00AC188A" w:rsidP="00AC188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GB"/>
        </w:rPr>
      </w:pPr>
      <w:r w:rsidRPr="00AC188A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Value</w:t>
      </w:r>
    </w:p>
    <w:p w:rsidR="00AC188A" w:rsidRPr="00AC188A" w:rsidRDefault="00AC188A" w:rsidP="00AC188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AC188A">
        <w:rPr>
          <w:rFonts w:ascii="Arial" w:eastAsia="Times New Roman" w:hAnsi="Arial" w:cs="Arial"/>
          <w:sz w:val="20"/>
          <w:szCs w:val="20"/>
          <w:lang w:eastAsia="en-GB"/>
        </w:rPr>
        <w:t>Return a dataframe.</w:t>
      </w:r>
    </w:p>
    <w:p w:rsidR="00AC188A" w:rsidRPr="00AC188A" w:rsidRDefault="00AC188A" w:rsidP="00AC188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GB"/>
        </w:rPr>
      </w:pPr>
      <w:r w:rsidRPr="00AC188A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Author(s)</w:t>
      </w:r>
    </w:p>
    <w:p w:rsidR="00AC188A" w:rsidRPr="00AC188A" w:rsidRDefault="00AC188A" w:rsidP="00AC188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r w:rsidRPr="00AC188A">
        <w:rPr>
          <w:rFonts w:ascii="Arial" w:eastAsia="Times New Roman" w:hAnsi="Arial" w:cs="Arial"/>
          <w:sz w:val="20"/>
          <w:szCs w:val="20"/>
          <w:lang w:eastAsia="en-GB"/>
        </w:rPr>
        <w:t>Mathieu Laversanne</w:t>
      </w:r>
    </w:p>
    <w:p w:rsidR="00AC188A" w:rsidRPr="00AC188A" w:rsidRDefault="00AC188A" w:rsidP="00AC188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GB"/>
        </w:rPr>
      </w:pPr>
      <w:r w:rsidRPr="00AC188A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See Also</w:t>
      </w:r>
    </w:p>
    <w:p w:rsidR="00AC188A" w:rsidRPr="00AC188A" w:rsidRDefault="002B125E" w:rsidP="00AC188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  <w:hyperlink r:id="rId6" w:history="1">
        <w:r w:rsidR="00AC188A" w:rsidRPr="00AC188A">
          <w:rPr>
            <w:rFonts w:ascii="Courier New" w:eastAsia="Times New Roman" w:hAnsi="Courier New" w:cs="Courier New"/>
            <w:sz w:val="20"/>
            <w:szCs w:val="20"/>
            <w:u w:val="single"/>
            <w:lang w:eastAsia="en-GB"/>
          </w:rPr>
          <w:t>csu_ageSpecific</w:t>
        </w:r>
      </w:hyperlink>
      <w:r w:rsidR="00AC188A" w:rsidRPr="00AC188A">
        <w:rPr>
          <w:rFonts w:ascii="Arial" w:eastAsia="Times New Roman" w:hAnsi="Arial" w:cs="Arial"/>
          <w:sz w:val="20"/>
          <w:szCs w:val="20"/>
          <w:lang w:eastAsia="en-GB"/>
        </w:rPr>
        <w:t> </w:t>
      </w:r>
      <w:hyperlink r:id="rId7" w:history="1">
        <w:r w:rsidR="00AC188A" w:rsidRPr="00AC188A">
          <w:rPr>
            <w:rFonts w:ascii="Courier New" w:eastAsia="Times New Roman" w:hAnsi="Courier New" w:cs="Courier New"/>
            <w:sz w:val="20"/>
            <w:szCs w:val="20"/>
            <w:u w:val="single"/>
            <w:lang w:eastAsia="en-GB"/>
          </w:rPr>
          <w:t>csu_asr</w:t>
        </w:r>
      </w:hyperlink>
      <w:r w:rsidR="00AC188A" w:rsidRPr="00AC188A">
        <w:rPr>
          <w:rFonts w:ascii="Arial" w:eastAsia="Times New Roman" w:hAnsi="Arial" w:cs="Arial"/>
          <w:sz w:val="20"/>
          <w:szCs w:val="20"/>
          <w:lang w:eastAsia="en-GB"/>
        </w:rPr>
        <w:t> </w:t>
      </w:r>
      <w:hyperlink r:id="rId8" w:history="1">
        <w:r w:rsidR="00AC188A" w:rsidRPr="00AC188A">
          <w:rPr>
            <w:rFonts w:ascii="Courier New" w:eastAsia="Times New Roman" w:hAnsi="Courier New" w:cs="Courier New"/>
            <w:sz w:val="20"/>
            <w:szCs w:val="20"/>
            <w:u w:val="single"/>
            <w:lang w:eastAsia="en-GB"/>
          </w:rPr>
          <w:t>csu_time_trend</w:t>
        </w:r>
      </w:hyperlink>
      <w:hyperlink r:id="rId9" w:history="1">
        <w:r w:rsidR="00AC188A" w:rsidRPr="00AC188A">
          <w:rPr>
            <w:rFonts w:ascii="Courier New" w:eastAsia="Times New Roman" w:hAnsi="Courier New" w:cs="Courier New"/>
            <w:sz w:val="20"/>
            <w:szCs w:val="20"/>
            <w:u w:val="single"/>
            <w:lang w:eastAsia="en-GB"/>
          </w:rPr>
          <w:t>csu_trendCohortPeriod</w:t>
        </w:r>
      </w:hyperlink>
      <w:r w:rsidR="00AC188A" w:rsidRPr="00AC188A">
        <w:rPr>
          <w:rFonts w:ascii="Arial" w:eastAsia="Times New Roman" w:hAnsi="Arial" w:cs="Arial"/>
          <w:sz w:val="20"/>
          <w:szCs w:val="20"/>
          <w:lang w:eastAsia="en-GB"/>
        </w:rPr>
        <w:t> </w:t>
      </w:r>
      <w:hyperlink r:id="rId10" w:history="1">
        <w:r w:rsidR="00AC188A" w:rsidRPr="00AC188A">
          <w:rPr>
            <w:rFonts w:ascii="Courier New" w:eastAsia="Times New Roman" w:hAnsi="Courier New" w:cs="Courier New"/>
            <w:sz w:val="20"/>
            <w:szCs w:val="20"/>
            <w:u w:val="single"/>
            <w:lang w:eastAsia="en-GB"/>
          </w:rPr>
          <w:t>csu_eapc</w:t>
        </w:r>
      </w:hyperlink>
    </w:p>
    <w:p w:rsidR="00AC188A" w:rsidRPr="00AC188A" w:rsidRDefault="00AC188A" w:rsidP="00AC188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GB"/>
        </w:rPr>
      </w:pPr>
      <w:r w:rsidRPr="00AC188A">
        <w:rPr>
          <w:rFonts w:ascii="Arial" w:eastAsia="Times New Roman" w:hAnsi="Arial" w:cs="Arial"/>
          <w:b/>
          <w:bCs/>
          <w:sz w:val="27"/>
          <w:szCs w:val="27"/>
          <w:lang w:eastAsia="en-GB"/>
        </w:rPr>
        <w:t>Examples</w:t>
      </w: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3C76CD" w:rsidRPr="003C76CD" w:rsidDel="003C76CD" w:rsidRDefault="003C76CD" w:rsidP="003C76CD">
      <w:pPr>
        <w:pStyle w:val="HTMLPreformatted"/>
        <w:rPr>
          <w:del w:id="17" w:author="Jerome Vignat" w:date="2019-03-07T14:26:00Z"/>
        </w:rPr>
      </w:pPr>
      <w:del w:id="18" w:author="Jerome Vignat" w:date="2019-03-07T14:26:00Z">
        <w:r w:rsidRPr="003C76CD" w:rsidDel="003C76CD">
          <w:delText>data(csu_registry_data_2)</w:delText>
        </w:r>
      </w:del>
    </w:p>
    <w:p w:rsidR="003C76CD" w:rsidRPr="003C76CD" w:rsidRDefault="003C76CD" w:rsidP="003C76CD">
      <w:pPr>
        <w:pStyle w:val="HTMLPreformatted"/>
      </w:pPr>
    </w:p>
    <w:p w:rsidR="003C76CD" w:rsidRPr="003C76CD" w:rsidRDefault="003C76CD" w:rsidP="003C76CD">
      <w:pPr>
        <w:pStyle w:val="HTMLPreformatted"/>
      </w:pPr>
      <w:r w:rsidRPr="003C76CD">
        <w:t xml:space="preserve"># you </w:t>
      </w:r>
      <w:ins w:id="19" w:author="Jerome Vignat" w:date="2019-03-07T14:26:00Z">
        <w:r>
          <w:t xml:space="preserve">can </w:t>
        </w:r>
      </w:ins>
      <w:r w:rsidRPr="003C76CD">
        <w:t>import your data from csv file using read.csv:</w:t>
      </w:r>
    </w:p>
    <w:p w:rsidR="003C76CD" w:rsidRPr="003C76CD" w:rsidRDefault="003C76CD" w:rsidP="003C76CD">
      <w:pPr>
        <w:pStyle w:val="HTMLPreformatted"/>
      </w:pPr>
      <w:r w:rsidRPr="003C76CD">
        <w:t># mydata &lt;-  read.csv("mydata.csv", sep=",")</w:t>
      </w:r>
    </w:p>
    <w:p w:rsidR="003C76CD" w:rsidRPr="003C76CD" w:rsidRDefault="003C76CD" w:rsidP="003C76CD">
      <w:pPr>
        <w:pStyle w:val="HTMLPreformatted"/>
      </w:pPr>
    </w:p>
    <w:p w:rsidR="003C76CD" w:rsidRPr="003C76CD" w:rsidDel="003C76CD" w:rsidRDefault="003C76CD" w:rsidP="003C76CD">
      <w:pPr>
        <w:pStyle w:val="HTMLPreformatted"/>
        <w:rPr>
          <w:del w:id="20" w:author="Jerome Vignat" w:date="2019-03-07T14:26:00Z"/>
        </w:rPr>
      </w:pPr>
      <w:del w:id="21" w:author="Jerome Vignat" w:date="2019-03-07T14:26:00Z">
        <w:r w:rsidRPr="003C76CD" w:rsidDel="003C76CD">
          <w:delText># Estimated Annual Percentage Change (EAPC) base on ASR.</w:delText>
        </w:r>
      </w:del>
    </w:p>
    <w:p w:rsidR="003C76CD" w:rsidRPr="003C76CD" w:rsidRDefault="003C76CD" w:rsidP="003C76CD">
      <w:pPr>
        <w:pStyle w:val="HTMLPreformatted"/>
      </w:pPr>
    </w:p>
    <w:p w:rsidR="003C76CD" w:rsidRPr="00AC188A" w:rsidRDefault="003C76CD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>data(ICD_group_file)</w:t>
      </w: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>data(data_individual_file)</w:t>
      </w: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#group individual data by </w:t>
      </w: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>#</w:t>
      </w: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5 year age group </w:t>
      </w: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>df_data_age &lt;- csu_group_cases(data_individual_file,</w:t>
      </w: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ab/>
        <w:t>var_age="age",</w:t>
      </w: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ab/>
        <w:t>cross_by=c("sex", "regcode", "site"),</w:t>
      </w: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group_by=c("reglabel")) </w:t>
      </w: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#group individual data by </w:t>
      </w: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>#</w:t>
      </w: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5 year age group </w:t>
      </w: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>#</w:t>
      </w: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ab/>
        <w:t>IC</w:t>
      </w:r>
      <w:ins w:id="22" w:author="Jerome Vignat" w:date="2019-03-07T15:56:00Z">
        <w:r w:rsidR="00675D83">
          <w:rPr>
            <w:rFonts w:ascii="Courier New" w:eastAsia="Times New Roman" w:hAnsi="Courier New" w:cs="Courier New"/>
            <w:sz w:val="20"/>
            <w:szCs w:val="20"/>
            <w:lang w:eastAsia="en-GB"/>
          </w:rPr>
          <w:t>D</w:t>
        </w:r>
      </w:ins>
      <w:del w:id="23" w:author="Jerome Vignat" w:date="2019-03-07T15:56:00Z">
        <w:r w:rsidRPr="00AC188A" w:rsidDel="00675D83">
          <w:rPr>
            <w:rFonts w:ascii="Courier New" w:eastAsia="Times New Roman" w:hAnsi="Courier New" w:cs="Courier New"/>
            <w:sz w:val="20"/>
            <w:szCs w:val="20"/>
            <w:lang w:eastAsia="en-GB"/>
          </w:rPr>
          <w:delText>d</w:delText>
        </w:r>
      </w:del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grouping from dataframe ICD_group_file</w:t>
      </w: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>df_data_icd &lt;- csu_group_cases(data_individual_file,</w:t>
      </w: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ab/>
        <w:t>var_age="age",</w:t>
      </w: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ab/>
        <w:t>cross_by=c("sex", "regcode"),</w:t>
      </w: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ab/>
        <w:t>group_by=c("reglabel"),</w:t>
      </w: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ab/>
        <w:t>df_ICD = ICD_group_file,</w:t>
      </w: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var_ICD  ="site") </w:t>
      </w: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#group individual data by </w:t>
      </w: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>#</w:t>
      </w: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5 year age group </w:t>
      </w: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>#</w:t>
      </w: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ab/>
        <w:t>IC</w:t>
      </w:r>
      <w:ins w:id="24" w:author="Jerome Vignat" w:date="2019-03-07T15:56:00Z">
        <w:r w:rsidR="00675D83">
          <w:rPr>
            <w:rFonts w:ascii="Courier New" w:eastAsia="Times New Roman" w:hAnsi="Courier New" w:cs="Courier New"/>
            <w:sz w:val="20"/>
            <w:szCs w:val="20"/>
            <w:lang w:eastAsia="en-GB"/>
          </w:rPr>
          <w:t>D</w:t>
        </w:r>
      </w:ins>
      <w:del w:id="25" w:author="Jerome Vignat" w:date="2019-03-07T15:56:00Z">
        <w:r w:rsidRPr="00AC188A" w:rsidDel="00675D83">
          <w:rPr>
            <w:rFonts w:ascii="Courier New" w:eastAsia="Times New Roman" w:hAnsi="Courier New" w:cs="Courier New"/>
            <w:sz w:val="20"/>
            <w:szCs w:val="20"/>
            <w:lang w:eastAsia="en-GB"/>
          </w:rPr>
          <w:delText>d</w:delText>
        </w:r>
      </w:del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grouping from dataframe ICD_group_file</w:t>
      </w: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>#</w:t>
      </w: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ab/>
        <w:t>year (extract from date of incidence)</w:t>
      </w: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>df_data_year &lt;- csu_group_cases(data_individual_file,</w:t>
      </w: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ab/>
        <w:t>var_age="age",</w:t>
      </w: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ab/>
        <w:t>cross_by=c("sex", "regcode"),</w:t>
      </w: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ab/>
        <w:t>group_by=c("reglabel"),</w:t>
      </w: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ab/>
        <w:t>df_ICD = ICD_group_file,</w:t>
      </w: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ab/>
        <w:t>var_ICD  ="site",</w:t>
      </w: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var_year = "doi") </w:t>
      </w: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># you can export your result as csv file using write.csv:</w:t>
      </w: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># write.csv(result, file="result.csv")</w:t>
      </w:r>
    </w:p>
    <w:p w:rsidR="00AC188A" w:rsidRPr="00AC188A" w:rsidRDefault="00AC188A" w:rsidP="00AC18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  </w:t>
      </w: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ab/>
      </w:r>
      <w:r w:rsidRPr="00AC188A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  </w:t>
      </w:r>
    </w:p>
    <w:p w:rsidR="00AC188A" w:rsidRPr="00AC188A" w:rsidRDefault="002B125E" w:rsidP="00AC18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noshade="t" o:hr="t" stroked="f"/>
        </w:pict>
      </w:r>
    </w:p>
    <w:p w:rsidR="00AC188A" w:rsidRPr="00AC188A" w:rsidRDefault="00AC188A" w:rsidP="00AC188A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eastAsia="en-GB"/>
        </w:rPr>
      </w:pPr>
      <w:r w:rsidRPr="00AC188A">
        <w:rPr>
          <w:rFonts w:ascii="Arial" w:eastAsia="Times New Roman" w:hAnsi="Arial" w:cs="Arial"/>
          <w:sz w:val="20"/>
          <w:szCs w:val="20"/>
          <w:lang w:eastAsia="en-GB"/>
        </w:rPr>
        <w:t>[Package </w:t>
      </w:r>
      <w:r w:rsidRPr="00AC188A">
        <w:rPr>
          <w:rFonts w:ascii="Arial" w:eastAsia="Times New Roman" w:hAnsi="Arial" w:cs="Arial"/>
          <w:i/>
          <w:iCs/>
          <w:sz w:val="20"/>
          <w:szCs w:val="20"/>
          <w:lang w:eastAsia="en-GB"/>
        </w:rPr>
        <w:t>Rcan</w:t>
      </w:r>
      <w:r w:rsidRPr="00AC188A">
        <w:rPr>
          <w:rFonts w:ascii="Arial" w:eastAsia="Times New Roman" w:hAnsi="Arial" w:cs="Arial"/>
          <w:sz w:val="20"/>
          <w:szCs w:val="20"/>
          <w:lang w:eastAsia="en-GB"/>
        </w:rPr>
        <w:t> version 1.3.65 </w:t>
      </w:r>
      <w:hyperlink r:id="rId11" w:history="1">
        <w:r w:rsidRPr="00AC188A">
          <w:rPr>
            <w:rFonts w:ascii="Arial" w:eastAsia="Times New Roman" w:hAnsi="Arial" w:cs="Arial"/>
            <w:sz w:val="20"/>
            <w:szCs w:val="20"/>
            <w:u w:val="single"/>
            <w:lang w:eastAsia="en-GB"/>
          </w:rPr>
          <w:t>Index</w:t>
        </w:r>
      </w:hyperlink>
      <w:r w:rsidRPr="00AC188A">
        <w:rPr>
          <w:rFonts w:ascii="Arial" w:eastAsia="Times New Roman" w:hAnsi="Arial" w:cs="Arial"/>
          <w:sz w:val="20"/>
          <w:szCs w:val="20"/>
          <w:lang w:eastAsia="en-GB"/>
        </w:rPr>
        <w:t>]</w:t>
      </w:r>
    </w:p>
    <w:p w:rsidR="00AC188A" w:rsidRPr="00AC188A" w:rsidRDefault="00AC188A"/>
    <w:sectPr w:rsidR="00AC188A" w:rsidRPr="00AC1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974E6E"/>
    <w:multiLevelType w:val="hybridMultilevel"/>
    <w:tmpl w:val="007AB176"/>
    <w:lvl w:ilvl="0" w:tplc="9BE8A9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DCC"/>
    <w:rsid w:val="00000B29"/>
    <w:rsid w:val="0005729E"/>
    <w:rsid w:val="000D6516"/>
    <w:rsid w:val="002B125E"/>
    <w:rsid w:val="003A5141"/>
    <w:rsid w:val="003C76CD"/>
    <w:rsid w:val="003E6A75"/>
    <w:rsid w:val="00423781"/>
    <w:rsid w:val="004630C2"/>
    <w:rsid w:val="004C3E32"/>
    <w:rsid w:val="004F0AAB"/>
    <w:rsid w:val="00604FE5"/>
    <w:rsid w:val="00640E8F"/>
    <w:rsid w:val="00663571"/>
    <w:rsid w:val="00675D83"/>
    <w:rsid w:val="007739DB"/>
    <w:rsid w:val="007A19D0"/>
    <w:rsid w:val="008A061A"/>
    <w:rsid w:val="009B6CFA"/>
    <w:rsid w:val="009C7BFC"/>
    <w:rsid w:val="00AC188A"/>
    <w:rsid w:val="00AF2DCC"/>
    <w:rsid w:val="00B43761"/>
    <w:rsid w:val="00B74955"/>
    <w:rsid w:val="00CC3FAE"/>
    <w:rsid w:val="00D4531F"/>
    <w:rsid w:val="00EB595C"/>
    <w:rsid w:val="00FE321E"/>
    <w:rsid w:val="00FF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9AC0C0-97A5-4885-90EA-689EEF5E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18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C18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31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asb">
    <w:name w:val="gnkrckgcasb"/>
    <w:basedOn w:val="DefaultParagraphFont"/>
    <w:rsid w:val="00D4531F"/>
  </w:style>
  <w:style w:type="character" w:customStyle="1" w:styleId="gnkrckgcgsb">
    <w:name w:val="gnkrckgcgsb"/>
    <w:basedOn w:val="DefaultParagraphFont"/>
    <w:rsid w:val="00D4531F"/>
  </w:style>
  <w:style w:type="character" w:customStyle="1" w:styleId="Heading2Char">
    <w:name w:val="Heading 2 Char"/>
    <w:basedOn w:val="DefaultParagraphFont"/>
    <w:link w:val="Heading2"/>
    <w:uiPriority w:val="9"/>
    <w:rsid w:val="00AC188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C188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AC1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C188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C188A"/>
  </w:style>
  <w:style w:type="character" w:styleId="Hyperlink">
    <w:name w:val="Hyperlink"/>
    <w:basedOn w:val="DefaultParagraphFont"/>
    <w:uiPriority w:val="99"/>
    <w:semiHidden/>
    <w:unhideWhenUsed/>
    <w:rsid w:val="00AC188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C188A"/>
    <w:rPr>
      <w:i/>
      <w:iCs/>
    </w:rPr>
  </w:style>
  <w:style w:type="paragraph" w:styleId="ListParagraph">
    <w:name w:val="List Paragraph"/>
    <w:basedOn w:val="Normal"/>
    <w:uiPriority w:val="34"/>
    <w:qFormat/>
    <w:rsid w:val="00B437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5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44093/help/library/Rcan/help/csu_time_tren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44093/help/library/Rcan/help/csu_as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44093/help/library/Rcan/help/csu_ageSpecific" TargetMode="External"/><Relationship Id="rId11" Type="http://schemas.openxmlformats.org/officeDocument/2006/relationships/hyperlink" Target="http://127.0.0.1:44093/help/library/Rcan/html/00Index.html" TargetMode="External"/><Relationship Id="rId5" Type="http://schemas.openxmlformats.org/officeDocument/2006/relationships/hyperlink" Target="http://127.0.0.1:44093/help/library/Rcan/help/ICD_group_file" TargetMode="External"/><Relationship Id="rId10" Type="http://schemas.openxmlformats.org/officeDocument/2006/relationships/hyperlink" Target="http://127.0.0.1:44093/help/library/Rcan/help/csu_eap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44093/help/library/Rcan/help/csu_trendCohortPeri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IARC</Company>
  <LinksUpToDate>false</LinksUpToDate>
  <CharactersWithSpaces>7536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Vignat</dc:creator>
  <cp:keywords/>
  <dc:description/>
  <cp:lastModifiedBy>Mathieu Laversanne</cp:lastModifiedBy>
  <cp:revision>2</cp:revision>
  <dcterms:created xsi:type="dcterms:W3CDTF">2019-03-22T07:59:00Z</dcterms:created>
  <dcterms:modified xsi:type="dcterms:W3CDTF">2019-03-22T07:59:00Z</dcterms:modified>
</cp:coreProperties>
</file>